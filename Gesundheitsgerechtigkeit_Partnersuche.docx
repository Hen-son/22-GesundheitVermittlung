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4CD4" w14:textId="77777777" w:rsidR="00203491" w:rsidRPr="00A77261" w:rsidRDefault="00AA0D6D">
      <w:pPr>
        <w:rPr>
          <w:rFonts w:ascii="Arial" w:hAnsi="Arial" w:cs="Arial"/>
          <w:sz w:val="24"/>
          <w:szCs w:val="24"/>
        </w:rPr>
      </w:pPr>
      <w:r w:rsidRPr="00A77261">
        <w:rPr>
          <w:rFonts w:ascii="Arial" w:hAnsi="Arial" w:cs="Arial"/>
          <w:sz w:val="24"/>
          <w:szCs w:val="24"/>
        </w:rPr>
        <w:t>Sehr geehrte XYZ,</w:t>
      </w:r>
    </w:p>
    <w:p w14:paraId="007C4533" w14:textId="13E31E92" w:rsidR="00A77261" w:rsidRDefault="00AA0D6D" w:rsidP="00AA0D6D">
      <w:pPr>
        <w:rPr>
          <w:rFonts w:ascii="Arial" w:hAnsi="Arial" w:cs="Arial"/>
          <w:sz w:val="24"/>
          <w:szCs w:val="24"/>
        </w:rPr>
      </w:pPr>
      <w:r w:rsidRPr="00A77261">
        <w:rPr>
          <w:rFonts w:ascii="Arial" w:hAnsi="Arial" w:cs="Arial"/>
          <w:sz w:val="24"/>
          <w:szCs w:val="24"/>
        </w:rPr>
        <w:t>wir unterrichten im Sommersemester 2022 an der</w:t>
      </w:r>
      <w:r w:rsidR="00C70E67">
        <w:rPr>
          <w:rFonts w:ascii="Arial" w:hAnsi="Arial" w:cs="Arial"/>
          <w:sz w:val="24"/>
          <w:szCs w:val="24"/>
        </w:rPr>
        <w:t xml:space="preserve"> Humboldt-Universität zu</w:t>
      </w:r>
      <w:r w:rsidRPr="00A77261">
        <w:rPr>
          <w:rFonts w:ascii="Arial" w:hAnsi="Arial" w:cs="Arial"/>
          <w:sz w:val="24"/>
          <w:szCs w:val="24"/>
        </w:rPr>
        <w:t xml:space="preserve"> Berlin ein interdisziplinäres Seminar zum Thema „Gesundheitsgerechtigkeit“. Darin wollen wir uns vor allem mit der Bedeutung von Nachbarschaft, räumlichem Umfeld und Umweltfaktoren für Gesundheit und Wohlergehen auseinandersetzen</w:t>
      </w:r>
      <w:r w:rsidR="00A77261">
        <w:rPr>
          <w:rFonts w:ascii="Arial" w:hAnsi="Arial" w:cs="Arial"/>
          <w:sz w:val="24"/>
          <w:szCs w:val="24"/>
        </w:rPr>
        <w:t xml:space="preserve">; nicht zuletzt auch vor dem Hintergrund des Zusammenhangs zwischen Corona und </w:t>
      </w:r>
      <w:proofErr w:type="spellStart"/>
      <w:r w:rsidR="00A77261">
        <w:rPr>
          <w:rFonts w:ascii="Arial" w:hAnsi="Arial" w:cs="Arial"/>
          <w:sz w:val="24"/>
          <w:szCs w:val="24"/>
        </w:rPr>
        <w:t>Sozialer</w:t>
      </w:r>
      <w:proofErr w:type="spellEnd"/>
      <w:r w:rsidR="00A77261">
        <w:rPr>
          <w:rFonts w:ascii="Arial" w:hAnsi="Arial" w:cs="Arial"/>
          <w:sz w:val="24"/>
          <w:szCs w:val="24"/>
        </w:rPr>
        <w:t xml:space="preserve"> Ungleichheit in der Stadt</w:t>
      </w:r>
      <w:r w:rsidRPr="00A77261">
        <w:rPr>
          <w:rFonts w:ascii="Arial" w:hAnsi="Arial" w:cs="Arial"/>
          <w:sz w:val="24"/>
          <w:szCs w:val="24"/>
        </w:rPr>
        <w:t xml:space="preserve">. </w:t>
      </w:r>
    </w:p>
    <w:p w14:paraId="3A776362" w14:textId="77777777" w:rsidR="00AA0D6D" w:rsidRDefault="00AA0D6D" w:rsidP="00AA0D6D">
      <w:pPr>
        <w:rPr>
          <w:rFonts w:ascii="Arial" w:hAnsi="Arial" w:cs="Arial"/>
          <w:sz w:val="24"/>
          <w:szCs w:val="24"/>
        </w:rPr>
      </w:pPr>
      <w:r w:rsidRPr="00A77261">
        <w:rPr>
          <w:rFonts w:ascii="Arial" w:hAnsi="Arial" w:cs="Arial"/>
          <w:sz w:val="24"/>
          <w:szCs w:val="24"/>
        </w:rPr>
        <w:t xml:space="preserve">Zusammen mit Studierenden der Geographie und der Sozialwissenschaften wollen wir uns die aktuellen Debatten und Forschungsansätze </w:t>
      </w:r>
      <w:r w:rsidR="00A77261">
        <w:rPr>
          <w:rFonts w:ascii="Arial" w:hAnsi="Arial" w:cs="Arial"/>
          <w:sz w:val="24"/>
          <w:szCs w:val="24"/>
        </w:rPr>
        <w:t xml:space="preserve">auf diesem Feld </w:t>
      </w:r>
      <w:r w:rsidRPr="00A77261">
        <w:rPr>
          <w:rFonts w:ascii="Arial" w:hAnsi="Arial" w:cs="Arial"/>
          <w:sz w:val="24"/>
          <w:szCs w:val="24"/>
        </w:rPr>
        <w:t>am Beispiel Berlins erarbeiten. Da es sich um ein Projektseminar handelt, würden wir unsere Arbeitsergebnisse mit den Studierenden gern auch in Formaten aufbereiten, die sich an eine breitere und außeruniversitäre Öffentlichkeit wenden. Dafür suchen wir z.Zt. noch einen P</w:t>
      </w:r>
      <w:r w:rsidR="00A77261">
        <w:rPr>
          <w:rFonts w:ascii="Arial" w:hAnsi="Arial" w:cs="Arial"/>
          <w:sz w:val="24"/>
          <w:szCs w:val="24"/>
        </w:rPr>
        <w:t>rojektp</w:t>
      </w:r>
      <w:r w:rsidRPr="00A77261">
        <w:rPr>
          <w:rFonts w:ascii="Arial" w:hAnsi="Arial" w:cs="Arial"/>
          <w:sz w:val="24"/>
          <w:szCs w:val="24"/>
        </w:rPr>
        <w:t>artner. Denkbar wäre z.B. die Gestaltung eine</w:t>
      </w:r>
      <w:r w:rsidR="00A77261" w:rsidRPr="00A77261">
        <w:rPr>
          <w:rFonts w:ascii="Arial" w:hAnsi="Arial" w:cs="Arial"/>
          <w:sz w:val="24"/>
          <w:szCs w:val="24"/>
        </w:rPr>
        <w:t>/</w:t>
      </w:r>
      <w:r w:rsidRPr="00A77261">
        <w:rPr>
          <w:rFonts w:ascii="Arial" w:hAnsi="Arial" w:cs="Arial"/>
          <w:sz w:val="24"/>
          <w:szCs w:val="24"/>
        </w:rPr>
        <w:t>r…</w:t>
      </w:r>
    </w:p>
    <w:p w14:paraId="112C86BD" w14:textId="77777777" w:rsidR="00A77261" w:rsidRPr="00A77261" w:rsidRDefault="00A77261" w:rsidP="00AA0D6D">
      <w:pPr>
        <w:rPr>
          <w:rFonts w:ascii="Arial" w:hAnsi="Arial" w:cs="Arial"/>
          <w:sz w:val="24"/>
          <w:szCs w:val="24"/>
        </w:rPr>
      </w:pPr>
    </w:p>
    <w:p w14:paraId="7439C152" w14:textId="77777777" w:rsidR="00AA0D6D" w:rsidRDefault="00A77261" w:rsidP="00AA0D6D">
      <w:pPr>
        <w:pStyle w:val="Listenabsatz"/>
        <w:numPr>
          <w:ilvl w:val="0"/>
          <w:numId w:val="2"/>
        </w:numPr>
        <w:rPr>
          <w:rFonts w:ascii="Arial" w:hAnsi="Arial" w:cs="Arial"/>
          <w:sz w:val="24"/>
          <w:szCs w:val="24"/>
        </w:rPr>
      </w:pPr>
      <w:r>
        <w:rPr>
          <w:rFonts w:ascii="Arial" w:hAnsi="Arial" w:cs="Arial"/>
          <w:sz w:val="24"/>
          <w:szCs w:val="24"/>
        </w:rPr>
        <w:t>VARIANTE 1: …</w:t>
      </w:r>
      <w:r w:rsidR="00AA0D6D" w:rsidRPr="00A77261">
        <w:rPr>
          <w:rFonts w:ascii="Arial" w:hAnsi="Arial" w:cs="Arial"/>
          <w:sz w:val="24"/>
          <w:szCs w:val="24"/>
        </w:rPr>
        <w:t xml:space="preserve">Wanderausstellung für eine oder mehrere Berliner Stadtteilbibliotheken. Daher wollten wir uns im Vorfeld einmal an Sie wenden, ob Sie mit Ihrem Haus an einer Zusammenarbeit interessiert wären. Wenn ja, würden wir uns sehr freuen, wenn wir uns dazu einmal austauschen könnten. Unser Seminar beginnt Mitte April und müsste dem entsprechend vorher konzipiert werden; </w:t>
      </w:r>
      <w:r w:rsidRPr="00A77261">
        <w:rPr>
          <w:rFonts w:ascii="Arial" w:hAnsi="Arial" w:cs="Arial"/>
          <w:sz w:val="24"/>
          <w:szCs w:val="24"/>
        </w:rPr>
        <w:t>mit den</w:t>
      </w:r>
      <w:r w:rsidR="00AA0D6D" w:rsidRPr="00A77261">
        <w:rPr>
          <w:rFonts w:ascii="Arial" w:hAnsi="Arial" w:cs="Arial"/>
          <w:sz w:val="24"/>
          <w:szCs w:val="24"/>
        </w:rPr>
        <w:t xml:space="preserve"> Ergebnisse</w:t>
      </w:r>
      <w:r>
        <w:rPr>
          <w:rFonts w:ascii="Arial" w:hAnsi="Arial" w:cs="Arial"/>
          <w:sz w:val="24"/>
          <w:szCs w:val="24"/>
        </w:rPr>
        <w:t>n</w:t>
      </w:r>
      <w:r w:rsidR="00AA0D6D" w:rsidRPr="00A77261">
        <w:rPr>
          <w:rFonts w:ascii="Arial" w:hAnsi="Arial" w:cs="Arial"/>
          <w:sz w:val="24"/>
          <w:szCs w:val="24"/>
        </w:rPr>
        <w:t xml:space="preserve"> könnten </w:t>
      </w:r>
      <w:r w:rsidRPr="00A77261">
        <w:rPr>
          <w:rFonts w:ascii="Arial" w:hAnsi="Arial" w:cs="Arial"/>
          <w:sz w:val="24"/>
          <w:szCs w:val="24"/>
        </w:rPr>
        <w:t>wir im Herbst 2022 rechnen.</w:t>
      </w:r>
    </w:p>
    <w:p w14:paraId="66BA5DA0" w14:textId="77777777" w:rsidR="00A77261" w:rsidRPr="00A77261" w:rsidRDefault="00A77261" w:rsidP="00A77261">
      <w:pPr>
        <w:rPr>
          <w:rFonts w:ascii="Arial" w:hAnsi="Arial" w:cs="Arial"/>
          <w:sz w:val="24"/>
          <w:szCs w:val="24"/>
        </w:rPr>
      </w:pPr>
    </w:p>
    <w:p w14:paraId="16A6A044" w14:textId="11CE5E9D" w:rsidR="00AA0D6D" w:rsidRDefault="00A77261" w:rsidP="00AA0D6D">
      <w:pPr>
        <w:pStyle w:val="Listenabsatz"/>
        <w:numPr>
          <w:ilvl w:val="0"/>
          <w:numId w:val="2"/>
        </w:numPr>
        <w:rPr>
          <w:rFonts w:ascii="Arial" w:hAnsi="Arial" w:cs="Arial"/>
          <w:sz w:val="24"/>
          <w:szCs w:val="24"/>
        </w:rPr>
      </w:pPr>
      <w:r>
        <w:rPr>
          <w:rFonts w:ascii="Arial" w:hAnsi="Arial" w:cs="Arial"/>
          <w:sz w:val="24"/>
          <w:szCs w:val="24"/>
        </w:rPr>
        <w:t>VARIANTE 2: …</w:t>
      </w:r>
      <w:r w:rsidR="00AA0D6D" w:rsidRPr="00A77261">
        <w:rPr>
          <w:rFonts w:ascii="Arial" w:hAnsi="Arial" w:cs="Arial"/>
          <w:sz w:val="24"/>
          <w:szCs w:val="24"/>
        </w:rPr>
        <w:t xml:space="preserve">Materialzusammenstellung und Handreichung für Lehrkräfte, </w:t>
      </w:r>
      <w:del w:id="0" w:author="Henning Fueller" w:date="2022-02-02T08:45:00Z">
        <w:r w:rsidR="00AA0D6D" w:rsidRPr="00A77261" w:rsidDel="00C70E67">
          <w:rPr>
            <w:rFonts w:ascii="Arial" w:hAnsi="Arial" w:cs="Arial"/>
            <w:sz w:val="24"/>
            <w:szCs w:val="24"/>
          </w:rPr>
          <w:delText>um das Thema z.B. mit älteren Schüler*innen im Politikunterricht zu bearbeiten.</w:delText>
        </w:r>
      </w:del>
      <w:ins w:id="1" w:author="Henning Fueller" w:date="2022-02-02T08:45:00Z">
        <w:r w:rsidR="00C70E67">
          <w:rPr>
            <w:rFonts w:ascii="Arial" w:hAnsi="Arial" w:cs="Arial"/>
            <w:sz w:val="24"/>
            <w:szCs w:val="24"/>
          </w:rPr>
          <w:t xml:space="preserve">und </w:t>
        </w:r>
        <w:proofErr w:type="spellStart"/>
        <w:proofErr w:type="gramStart"/>
        <w:r w:rsidR="00C70E67">
          <w:rPr>
            <w:rFonts w:ascii="Arial" w:hAnsi="Arial" w:cs="Arial"/>
            <w:sz w:val="24"/>
            <w:szCs w:val="24"/>
          </w:rPr>
          <w:t>Multiplikator:innen</w:t>
        </w:r>
        <w:proofErr w:type="spellEnd"/>
        <w:proofErr w:type="gramEnd"/>
        <w:r w:rsidR="00C70E67">
          <w:rPr>
            <w:rFonts w:ascii="Arial" w:hAnsi="Arial" w:cs="Arial"/>
            <w:sz w:val="24"/>
            <w:szCs w:val="24"/>
          </w:rPr>
          <w:t>.</w:t>
        </w:r>
      </w:ins>
      <w:r w:rsidR="00AA0D6D" w:rsidRPr="00A77261">
        <w:rPr>
          <w:rFonts w:ascii="Arial" w:hAnsi="Arial" w:cs="Arial"/>
          <w:sz w:val="24"/>
          <w:szCs w:val="24"/>
        </w:rPr>
        <w:t xml:space="preserve"> </w:t>
      </w:r>
      <w:r>
        <w:rPr>
          <w:rFonts w:ascii="Arial" w:hAnsi="Arial" w:cs="Arial"/>
          <w:sz w:val="24"/>
          <w:szCs w:val="24"/>
        </w:rPr>
        <w:t>Denkbar wäre</w:t>
      </w:r>
      <w:ins w:id="2" w:author="Henning Fueller" w:date="2022-02-02T08:46:00Z">
        <w:r w:rsidR="00C70E67">
          <w:rPr>
            <w:rFonts w:ascii="Arial" w:hAnsi="Arial" w:cs="Arial"/>
            <w:sz w:val="24"/>
            <w:szCs w:val="24"/>
          </w:rPr>
          <w:t xml:space="preserve"> es</w:t>
        </w:r>
      </w:ins>
      <w:r>
        <w:rPr>
          <w:rFonts w:ascii="Arial" w:hAnsi="Arial" w:cs="Arial"/>
          <w:sz w:val="24"/>
          <w:szCs w:val="24"/>
        </w:rPr>
        <w:t xml:space="preserve">, </w:t>
      </w:r>
      <w:del w:id="3" w:author="Henning Fueller" w:date="2022-02-02T08:43:00Z">
        <w:r w:rsidDel="00C70E67">
          <w:rPr>
            <w:rFonts w:ascii="Arial" w:hAnsi="Arial" w:cs="Arial"/>
            <w:sz w:val="24"/>
            <w:szCs w:val="24"/>
          </w:rPr>
          <w:delText xml:space="preserve">das </w:delText>
        </w:r>
      </w:del>
      <w:ins w:id="4" w:author="Henning Fueller" w:date="2022-02-02T08:45:00Z">
        <w:r w:rsidR="00C70E67">
          <w:rPr>
            <w:rFonts w:ascii="Arial" w:hAnsi="Arial" w:cs="Arial"/>
            <w:sz w:val="24"/>
            <w:szCs w:val="24"/>
          </w:rPr>
          <w:t>Unte</w:t>
        </w:r>
      </w:ins>
      <w:ins w:id="5" w:author="Henning Fueller" w:date="2022-02-02T08:52:00Z">
        <w:r w:rsidR="00ED3F2B">
          <w:rPr>
            <w:rFonts w:ascii="Arial" w:hAnsi="Arial" w:cs="Arial"/>
            <w:sz w:val="24"/>
            <w:szCs w:val="24"/>
          </w:rPr>
          <w:t>r</w:t>
        </w:r>
      </w:ins>
      <w:ins w:id="6" w:author="Henning Fueller" w:date="2022-02-02T08:45:00Z">
        <w:r w:rsidR="00C70E67">
          <w:rPr>
            <w:rFonts w:ascii="Arial" w:hAnsi="Arial" w:cs="Arial"/>
            <w:sz w:val="24"/>
            <w:szCs w:val="24"/>
          </w:rPr>
          <w:t xml:space="preserve">richtsbausteine für den </w:t>
        </w:r>
      </w:ins>
      <w:ins w:id="7" w:author="Henning Fueller" w:date="2022-02-02T08:52:00Z">
        <w:r w:rsidR="00ED3F2B">
          <w:rPr>
            <w:rFonts w:ascii="Arial" w:hAnsi="Arial" w:cs="Arial"/>
            <w:sz w:val="24"/>
            <w:szCs w:val="24"/>
          </w:rPr>
          <w:t xml:space="preserve">vorgesehenen Unterricht im </w:t>
        </w:r>
      </w:ins>
      <w:ins w:id="8" w:author="Henning Fueller" w:date="2022-02-02T08:53:00Z">
        <w:r w:rsidR="00ED3F2B">
          <w:rPr>
            <w:rFonts w:ascii="Arial" w:hAnsi="Arial" w:cs="Arial"/>
            <w:sz w:val="24"/>
            <w:szCs w:val="24"/>
          </w:rPr>
          <w:t>F</w:t>
        </w:r>
      </w:ins>
      <w:ins w:id="9" w:author="Henning Fueller" w:date="2022-02-02T08:52:00Z">
        <w:r w:rsidR="00ED3F2B">
          <w:rPr>
            <w:rFonts w:ascii="Arial" w:hAnsi="Arial" w:cs="Arial"/>
            <w:sz w:val="24"/>
            <w:szCs w:val="24"/>
          </w:rPr>
          <w:t>ächerverbund</w:t>
        </w:r>
      </w:ins>
      <w:ins w:id="10" w:author="Henning Fueller" w:date="2022-02-02T08:53:00Z">
        <w:r w:rsidR="00ED3F2B">
          <w:rPr>
            <w:rFonts w:ascii="Arial" w:hAnsi="Arial" w:cs="Arial"/>
            <w:sz w:val="24"/>
            <w:szCs w:val="24"/>
          </w:rPr>
          <w:t xml:space="preserve"> </w:t>
        </w:r>
      </w:ins>
      <w:ins w:id="11" w:author="Henning Fueller" w:date="2022-02-02T08:50:00Z">
        <w:r w:rsidR="00ED3F2B">
          <w:rPr>
            <w:rFonts w:ascii="Arial" w:hAnsi="Arial" w:cs="Arial"/>
            <w:sz w:val="24"/>
            <w:szCs w:val="24"/>
          </w:rPr>
          <w:t xml:space="preserve">in der Jahrgangsstufe 9/10 des aktuellen Rahmenlehrplans Berlin-Brandenburg </w:t>
        </w:r>
      </w:ins>
      <w:ins w:id="12" w:author="Henning Fueller" w:date="2022-02-02T08:51:00Z">
        <w:r w:rsidR="00ED3F2B">
          <w:rPr>
            <w:rFonts w:ascii="Arial" w:hAnsi="Arial" w:cs="Arial"/>
            <w:sz w:val="24"/>
            <w:szCs w:val="24"/>
          </w:rPr>
          <w:t xml:space="preserve">vorzubereiten und </w:t>
        </w:r>
      </w:ins>
      <w:ins w:id="13" w:author="Henning Fueller" w:date="2022-02-02T08:43:00Z">
        <w:r w:rsidR="00C70E67">
          <w:rPr>
            <w:rFonts w:ascii="Arial" w:hAnsi="Arial" w:cs="Arial"/>
            <w:sz w:val="24"/>
            <w:szCs w:val="24"/>
          </w:rPr>
          <w:t xml:space="preserve"> </w:t>
        </w:r>
      </w:ins>
      <w:del w:id="14" w:author="Henning Fueller" w:date="2022-02-02T08:51:00Z">
        <w:r w:rsidDel="00ED3F2B">
          <w:rPr>
            <w:rFonts w:ascii="Arial" w:hAnsi="Arial" w:cs="Arial"/>
            <w:sz w:val="24"/>
            <w:szCs w:val="24"/>
          </w:rPr>
          <w:delText>von uns erarbeitete Material Lehrer*innen</w:delText>
        </w:r>
      </w:del>
      <w:ins w:id="15" w:author="Henning Fueller" w:date="2022-02-02T08:51:00Z">
        <w:r w:rsidR="00ED3F2B">
          <w:rPr>
            <w:rFonts w:ascii="Arial" w:hAnsi="Arial" w:cs="Arial"/>
            <w:sz w:val="24"/>
            <w:szCs w:val="24"/>
          </w:rPr>
          <w:t xml:space="preserve">z.B. über den Bildungsserver </w:t>
        </w:r>
      </w:ins>
      <w:del w:id="16" w:author="Henning Fueller" w:date="2022-02-02T08:51:00Z">
        <w:r w:rsidDel="00ED3F2B">
          <w:rPr>
            <w:rFonts w:ascii="Arial" w:hAnsi="Arial" w:cs="Arial"/>
            <w:sz w:val="24"/>
            <w:szCs w:val="24"/>
          </w:rPr>
          <w:delText xml:space="preserve"> auf einer Website</w:delText>
        </w:r>
      </w:del>
      <w:r>
        <w:rPr>
          <w:rFonts w:ascii="Arial" w:hAnsi="Arial" w:cs="Arial"/>
          <w:sz w:val="24"/>
          <w:szCs w:val="24"/>
        </w:rPr>
        <w:t xml:space="preserve"> zur Verfügung zu stellen.</w:t>
      </w:r>
      <w:del w:id="17" w:author="Henning Fueller" w:date="2022-02-02T08:53:00Z">
        <w:r w:rsidDel="00ED3F2B">
          <w:rPr>
            <w:rFonts w:ascii="Arial" w:hAnsi="Arial" w:cs="Arial"/>
            <w:sz w:val="24"/>
            <w:szCs w:val="24"/>
          </w:rPr>
          <w:delText xml:space="preserve"> Wir sind uns allerdings nicht sicher, ob das von Lehrer*innen auch wirklich genutzt würde.</w:delText>
        </w:r>
      </w:del>
      <w:r>
        <w:rPr>
          <w:rFonts w:ascii="Arial" w:hAnsi="Arial" w:cs="Arial"/>
          <w:sz w:val="24"/>
          <w:szCs w:val="24"/>
        </w:rPr>
        <w:t xml:space="preserve"> Für die alters- und unterrichtsgerechte Aufarbeitung des Materials wären für uns </w:t>
      </w:r>
      <w:ins w:id="18" w:author="Henning Fueller" w:date="2022-02-02T08:53:00Z">
        <w:r w:rsidR="00ED3F2B">
          <w:rPr>
            <w:rFonts w:ascii="Arial" w:hAnsi="Arial" w:cs="Arial"/>
            <w:sz w:val="24"/>
            <w:szCs w:val="24"/>
          </w:rPr>
          <w:t xml:space="preserve">dabei </w:t>
        </w:r>
      </w:ins>
      <w:del w:id="19" w:author="Henning Fueller" w:date="2022-02-02T08:53:00Z">
        <w:r w:rsidDel="00ED3F2B">
          <w:rPr>
            <w:rFonts w:ascii="Arial" w:hAnsi="Arial" w:cs="Arial"/>
            <w:sz w:val="24"/>
            <w:szCs w:val="24"/>
          </w:rPr>
          <w:delText xml:space="preserve">zudem </w:delText>
        </w:r>
      </w:del>
      <w:r>
        <w:rPr>
          <w:rFonts w:ascii="Arial" w:hAnsi="Arial" w:cs="Arial"/>
          <w:sz w:val="24"/>
          <w:szCs w:val="24"/>
        </w:rPr>
        <w:t>Hinweis</w:t>
      </w:r>
      <w:ins w:id="20" w:author="Henning Fueller" w:date="2022-02-02T08:53:00Z">
        <w:r w:rsidR="00ED3F2B">
          <w:rPr>
            <w:rFonts w:ascii="Arial" w:hAnsi="Arial" w:cs="Arial"/>
            <w:sz w:val="24"/>
            <w:szCs w:val="24"/>
          </w:rPr>
          <w:t>e</w:t>
        </w:r>
      </w:ins>
      <w:r>
        <w:rPr>
          <w:rFonts w:ascii="Arial" w:hAnsi="Arial" w:cs="Arial"/>
          <w:sz w:val="24"/>
          <w:szCs w:val="24"/>
        </w:rPr>
        <w:t xml:space="preserve"> aus der Praxis </w:t>
      </w:r>
      <w:ins w:id="21" w:author="Henning Fueller" w:date="2022-02-02T08:53:00Z">
        <w:r w:rsidR="00ED3F2B">
          <w:rPr>
            <w:rFonts w:ascii="Arial" w:hAnsi="Arial" w:cs="Arial"/>
            <w:sz w:val="24"/>
            <w:szCs w:val="24"/>
          </w:rPr>
          <w:t>s</w:t>
        </w:r>
      </w:ins>
      <w:ins w:id="22" w:author="Henning Fueller" w:date="2022-02-02T08:54:00Z">
        <w:r w:rsidR="00ED3F2B">
          <w:rPr>
            <w:rFonts w:ascii="Arial" w:hAnsi="Arial" w:cs="Arial"/>
            <w:sz w:val="24"/>
            <w:szCs w:val="24"/>
          </w:rPr>
          <w:t xml:space="preserve">ehr </w:t>
        </w:r>
      </w:ins>
      <w:r>
        <w:rPr>
          <w:rFonts w:ascii="Arial" w:hAnsi="Arial" w:cs="Arial"/>
          <w:sz w:val="24"/>
          <w:szCs w:val="24"/>
        </w:rPr>
        <w:t xml:space="preserve">hilfreich. Wenn Sie Interesse an einer Zusammenarbeit hätten, würden wir uns sehr freuen, </w:t>
      </w:r>
      <w:r w:rsidRPr="00A77261">
        <w:rPr>
          <w:rFonts w:ascii="Arial" w:hAnsi="Arial" w:cs="Arial"/>
          <w:sz w:val="24"/>
          <w:szCs w:val="24"/>
        </w:rPr>
        <w:t>wenn wir uns dazu einmal austauschen könnten. Unser Seminar beginnt Mitte April und müsste dem entsprechend vorher konzipiert werden; mit den Ergebnisse</w:t>
      </w:r>
      <w:r>
        <w:rPr>
          <w:rFonts w:ascii="Arial" w:hAnsi="Arial" w:cs="Arial"/>
          <w:sz w:val="24"/>
          <w:szCs w:val="24"/>
        </w:rPr>
        <w:t>n</w:t>
      </w:r>
      <w:r w:rsidRPr="00A77261">
        <w:rPr>
          <w:rFonts w:ascii="Arial" w:hAnsi="Arial" w:cs="Arial"/>
          <w:sz w:val="24"/>
          <w:szCs w:val="24"/>
        </w:rPr>
        <w:t xml:space="preserve"> könnten wir im Herbst 2022 rechnen.</w:t>
      </w:r>
    </w:p>
    <w:p w14:paraId="115EFBB7" w14:textId="77777777" w:rsidR="00A77261" w:rsidRPr="00A77261" w:rsidRDefault="00A77261" w:rsidP="00A77261">
      <w:pPr>
        <w:pStyle w:val="Listenabsatz"/>
        <w:rPr>
          <w:rFonts w:ascii="Arial" w:hAnsi="Arial" w:cs="Arial"/>
          <w:sz w:val="24"/>
          <w:szCs w:val="24"/>
        </w:rPr>
      </w:pPr>
    </w:p>
    <w:p w14:paraId="03EB5900" w14:textId="77777777" w:rsidR="00A77261" w:rsidRDefault="00A77261" w:rsidP="00A77261">
      <w:pPr>
        <w:rPr>
          <w:rFonts w:ascii="Arial" w:hAnsi="Arial" w:cs="Arial"/>
          <w:sz w:val="24"/>
          <w:szCs w:val="24"/>
        </w:rPr>
      </w:pPr>
      <w:r>
        <w:rPr>
          <w:rFonts w:ascii="Arial" w:hAnsi="Arial" w:cs="Arial"/>
          <w:sz w:val="24"/>
          <w:szCs w:val="24"/>
        </w:rPr>
        <w:t>Über eine Rückmeldung von Ihnen freuen wir uns sehr.</w:t>
      </w:r>
    </w:p>
    <w:p w14:paraId="76C20D58" w14:textId="77777777" w:rsidR="00A77261" w:rsidRDefault="00A77261" w:rsidP="00A77261">
      <w:pPr>
        <w:rPr>
          <w:rFonts w:ascii="Arial" w:hAnsi="Arial" w:cs="Arial"/>
          <w:sz w:val="24"/>
          <w:szCs w:val="24"/>
        </w:rPr>
      </w:pPr>
      <w:r>
        <w:rPr>
          <w:rFonts w:ascii="Arial" w:hAnsi="Arial" w:cs="Arial"/>
          <w:sz w:val="24"/>
          <w:szCs w:val="24"/>
        </w:rPr>
        <w:t xml:space="preserve">Mit herzlichen Grüßen, </w:t>
      </w:r>
    </w:p>
    <w:p w14:paraId="0D86D997" w14:textId="77777777" w:rsidR="00A77261" w:rsidRPr="00A77261" w:rsidRDefault="00A77261" w:rsidP="00A77261">
      <w:pPr>
        <w:rPr>
          <w:rFonts w:ascii="Arial" w:hAnsi="Arial" w:cs="Arial"/>
          <w:sz w:val="24"/>
          <w:szCs w:val="24"/>
        </w:rPr>
      </w:pPr>
      <w:r>
        <w:rPr>
          <w:rFonts w:ascii="Arial" w:hAnsi="Arial" w:cs="Arial"/>
          <w:sz w:val="24"/>
          <w:szCs w:val="24"/>
        </w:rPr>
        <w:t>Henning Füller und Henrik Lebuhn</w:t>
      </w:r>
    </w:p>
    <w:p w14:paraId="095629A2" w14:textId="77777777" w:rsidR="00AA0D6D" w:rsidRPr="00A77261" w:rsidRDefault="00AA0D6D" w:rsidP="00AA0D6D">
      <w:pPr>
        <w:rPr>
          <w:rFonts w:ascii="Arial" w:hAnsi="Arial" w:cs="Arial"/>
          <w:sz w:val="24"/>
          <w:szCs w:val="24"/>
        </w:rPr>
      </w:pPr>
      <w:r w:rsidRPr="00A77261">
        <w:rPr>
          <w:rFonts w:ascii="Arial" w:hAnsi="Arial" w:cs="Arial"/>
          <w:sz w:val="24"/>
          <w:szCs w:val="24"/>
        </w:rPr>
        <w:t xml:space="preserve"> </w:t>
      </w:r>
    </w:p>
    <w:p w14:paraId="4987F308" w14:textId="77777777" w:rsidR="00AA0D6D" w:rsidRPr="00A77261" w:rsidRDefault="00AA0D6D" w:rsidP="00AA0D6D">
      <w:pPr>
        <w:rPr>
          <w:rFonts w:ascii="Arial" w:hAnsi="Arial" w:cs="Arial"/>
          <w:sz w:val="24"/>
          <w:szCs w:val="24"/>
        </w:rPr>
      </w:pPr>
    </w:p>
    <w:p w14:paraId="7F83692C" w14:textId="77777777" w:rsidR="00AA0D6D" w:rsidRPr="00A77261" w:rsidRDefault="00AA0D6D" w:rsidP="00AA0D6D">
      <w:pPr>
        <w:rPr>
          <w:rFonts w:ascii="Arial" w:hAnsi="Arial" w:cs="Arial"/>
          <w:sz w:val="24"/>
          <w:szCs w:val="24"/>
        </w:rPr>
      </w:pPr>
    </w:p>
    <w:sectPr w:rsidR="00AA0D6D" w:rsidRPr="00A772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B0132"/>
    <w:multiLevelType w:val="hybridMultilevel"/>
    <w:tmpl w:val="F026AAAC"/>
    <w:lvl w:ilvl="0" w:tplc="21D66848">
      <w:numFmt w:val="bullet"/>
      <w:lvlText w:val="-"/>
      <w:lvlJc w:val="left"/>
      <w:pPr>
        <w:ind w:left="720" w:hanging="360"/>
      </w:pPr>
      <w:rPr>
        <w:rFonts w:ascii="Verdana" w:eastAsiaTheme="minorHAnsi" w:hAnsi="Verdana" w:cs="Verdan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AEB1527"/>
    <w:multiLevelType w:val="hybridMultilevel"/>
    <w:tmpl w:val="64CE8C60"/>
    <w:lvl w:ilvl="0" w:tplc="D35E457E">
      <w:numFmt w:val="bullet"/>
      <w:lvlText w:val=""/>
      <w:lvlJc w:val="left"/>
      <w:pPr>
        <w:ind w:left="720" w:hanging="360"/>
      </w:pPr>
      <w:rPr>
        <w:rFonts w:ascii="Wingdings" w:eastAsiaTheme="minorHAnsi" w:hAnsi="Wingdings" w:cs="Verdan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ning Fueller">
    <w15:presenceInfo w15:providerId="AD" w15:userId="S::henning.fueller@cmsa3.onmicrosoft.com::928afd66-5a45-41c9-8ee3-9787777ea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6D"/>
    <w:rsid w:val="00575CA1"/>
    <w:rsid w:val="00A77261"/>
    <w:rsid w:val="00AA0D6D"/>
    <w:rsid w:val="00BA7CF6"/>
    <w:rsid w:val="00C70E67"/>
    <w:rsid w:val="00DC300F"/>
    <w:rsid w:val="00ED3F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9D91"/>
  <w15:chartTrackingRefBased/>
  <w15:docId w15:val="{738B89CA-FD3E-4D8E-996F-6B3E3A8E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0D6D"/>
    <w:pPr>
      <w:ind w:left="720"/>
      <w:contextualSpacing/>
    </w:pPr>
  </w:style>
  <w:style w:type="paragraph" w:styleId="berarbeitung">
    <w:name w:val="Revision"/>
    <w:hidden/>
    <w:uiPriority w:val="99"/>
    <w:semiHidden/>
    <w:rsid w:val="00C70E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2090</Characters>
  <Application>Microsoft Office Word</Application>
  <DocSecurity>0</DocSecurity>
  <Lines>29</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Lebuhn</dc:creator>
  <cp:keywords/>
  <dc:description/>
  <cp:lastModifiedBy>Henning Fueller</cp:lastModifiedBy>
  <cp:revision>3</cp:revision>
  <dcterms:created xsi:type="dcterms:W3CDTF">2022-02-02T07:42:00Z</dcterms:created>
  <dcterms:modified xsi:type="dcterms:W3CDTF">2022-02-02T07:54:00Z</dcterms:modified>
</cp:coreProperties>
</file>